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>Здравствуйте!</w:t>
      </w:r>
    </w:p>
    <w:p w:rsidR="00D75A9D" w:rsidRDefault="00B71B20" w:rsidP="00B71B20">
      <w:pPr>
        <w:rPr>
          <w:ins w:id="0" w:author="ancifirovaja" w:date="2018-09-20T11:32:00Z"/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 xml:space="preserve">В АС ОЗ ЦСС была согласована заявка </w:t>
      </w:r>
      <w:r w:rsidR="00FA4864">
        <w:rPr>
          <w:rFonts w:ascii="Times New Roman" w:hAnsi="Times New Roman" w:cs="Times New Roman"/>
          <w:sz w:val="24"/>
          <w:szCs w:val="24"/>
        </w:rPr>
        <w:t>№</w:t>
      </w:r>
      <w:r w:rsidR="00FA4864" w:rsidRPr="00FA4864">
        <w:rPr>
          <w:rFonts w:ascii="Times New Roman" w:hAnsi="Times New Roman" w:cs="Times New Roman"/>
          <w:sz w:val="24"/>
          <w:szCs w:val="24"/>
          <w:highlight w:val="yellow"/>
        </w:rPr>
        <w:t>25/2018</w:t>
      </w:r>
      <w:r w:rsidR="00FA4864">
        <w:rPr>
          <w:rFonts w:ascii="Times New Roman" w:hAnsi="Times New Roman" w:cs="Times New Roman"/>
          <w:sz w:val="24"/>
          <w:szCs w:val="24"/>
        </w:rPr>
        <w:t xml:space="preserve"> </w:t>
      </w:r>
      <w:r w:rsidRPr="00B71B20">
        <w:rPr>
          <w:rFonts w:ascii="Times New Roman" w:hAnsi="Times New Roman" w:cs="Times New Roman"/>
          <w:sz w:val="24"/>
          <w:szCs w:val="24"/>
        </w:rPr>
        <w:t>по услуге</w:t>
      </w:r>
      <w:del w:id="1" w:author="ancifirovaja" w:date="2018-09-20T11:31:00Z">
        <w:r w:rsidRPr="00B71B20" w:rsidDel="00D75A9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B71B20" w:rsidDel="00D75A9D">
          <w:rPr>
            <w:rFonts w:ascii="Times New Roman" w:hAnsi="Times New Roman" w:cs="Times New Roman"/>
            <w:sz w:val="24"/>
            <w:szCs w:val="24"/>
            <w:highlight w:val="yellow"/>
          </w:rPr>
          <w:delText>подключения</w:delText>
        </w:r>
      </w:del>
      <w:r w:rsidRPr="00B71B2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1B20" w:rsidRP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  <w:commentRangeStart w:id="2"/>
      <w:r w:rsidRPr="00B71B20">
        <w:rPr>
          <w:rFonts w:ascii="Times New Roman" w:hAnsi="Times New Roman" w:cs="Times New Roman"/>
          <w:sz w:val="24"/>
          <w:szCs w:val="24"/>
          <w:highlight w:val="yellow"/>
        </w:rPr>
        <w:t>Местная телефонная связь</w:t>
      </w:r>
      <w:commentRangeEnd w:id="2"/>
      <w:r w:rsidR="00D75A9D">
        <w:rPr>
          <w:rStyle w:val="a6"/>
        </w:rPr>
        <w:commentReference w:id="2"/>
      </w:r>
    </w:p>
    <w:p w:rsidR="00B71B20" w:rsidRP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</w:p>
    <w:p w:rsidR="00B71B20" w:rsidRP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>Данные по заявке:</w:t>
      </w:r>
    </w:p>
    <w:p w:rsidR="00B71B20" w:rsidRP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 xml:space="preserve">Подразделение: </w:t>
      </w:r>
      <w:r w:rsidRPr="00B71B20">
        <w:rPr>
          <w:rFonts w:ascii="Times New Roman" w:hAnsi="Times New Roman" w:cs="Times New Roman"/>
          <w:sz w:val="24"/>
          <w:szCs w:val="24"/>
          <w:highlight w:val="yellow"/>
        </w:rPr>
        <w:t>ЦОС-Управление "Пресс-служба"-Аналитический сектор</w:t>
      </w:r>
    </w:p>
    <w:p w:rsidR="00B71B20" w:rsidRDefault="0073177B" w:rsidP="00B71B20">
      <w:pPr>
        <w:pStyle w:val="a5"/>
        <w:numPr>
          <w:ilvl w:val="0"/>
          <w:numId w:val="2"/>
        </w:numPr>
        <w:rPr>
          <w:ins w:id="3" w:author="ancifirovaja" w:date="2018-09-20T11:30:00Z"/>
          <w:rFonts w:ascii="Times New Roman" w:hAnsi="Times New Roman" w:cs="Times New Roman"/>
          <w:sz w:val="24"/>
          <w:szCs w:val="24"/>
        </w:rPr>
      </w:pPr>
      <w:del w:id="4" w:author="ancifirovaja" w:date="2018-09-20T11:25:00Z">
        <w:r w:rsidDel="00D75A9D">
          <w:rPr>
            <w:rFonts w:ascii="Times New Roman" w:hAnsi="Times New Roman" w:cs="Times New Roman"/>
            <w:sz w:val="24"/>
            <w:szCs w:val="24"/>
          </w:rPr>
          <w:delText>Автор заявки</w:delText>
        </w:r>
      </w:del>
      <w:ins w:id="5" w:author="ancifirovaja" w:date="2018-09-20T11:25:00Z">
        <w:r w:rsidR="00D75A9D">
          <w:rPr>
            <w:rFonts w:ascii="Times New Roman" w:hAnsi="Times New Roman" w:cs="Times New Roman"/>
            <w:sz w:val="24"/>
            <w:szCs w:val="24"/>
          </w:rPr>
          <w:t>Инициатор</w:t>
        </w:r>
      </w:ins>
      <w:ins w:id="6" w:author="ancifirovaja" w:date="2018-09-20T11:30:00Z">
        <w:r w:rsidR="00D75A9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" w:author="ancifirovaja" w:date="2018-09-20T11:31:00Z">
        <w:r w:rsidR="00D75A9D">
          <w:rPr>
            <w:rFonts w:ascii="Times New Roman" w:hAnsi="Times New Roman" w:cs="Times New Roman"/>
            <w:sz w:val="24"/>
            <w:szCs w:val="24"/>
          </w:rPr>
          <w:t xml:space="preserve">/ </w:t>
        </w:r>
      </w:ins>
      <w:ins w:id="8" w:author="ancifirovaja" w:date="2018-09-20T11:30:00Z">
        <w:r w:rsidR="00D75A9D">
          <w:rPr>
            <w:rFonts w:ascii="Times New Roman" w:hAnsi="Times New Roman" w:cs="Times New Roman"/>
            <w:sz w:val="24"/>
            <w:szCs w:val="24"/>
          </w:rPr>
          <w:t>ответственный оформитель</w:t>
        </w:r>
      </w:ins>
      <w:r w:rsidR="00B71B20" w:rsidRPr="00B71B20">
        <w:rPr>
          <w:rFonts w:ascii="Times New Roman" w:hAnsi="Times New Roman" w:cs="Times New Roman"/>
          <w:sz w:val="24"/>
          <w:szCs w:val="24"/>
        </w:rPr>
        <w:t xml:space="preserve">: </w:t>
      </w:r>
      <w:r w:rsidR="00B71B20" w:rsidRPr="00B71B20">
        <w:rPr>
          <w:rFonts w:ascii="Times New Roman" w:hAnsi="Times New Roman" w:cs="Times New Roman"/>
          <w:sz w:val="24"/>
          <w:szCs w:val="24"/>
          <w:highlight w:val="yellow"/>
        </w:rPr>
        <w:t>Москов Павел Владимирович</w:t>
      </w:r>
    </w:p>
    <w:p w:rsidR="00D75A9D" w:rsidRPr="00B71B20" w:rsidRDefault="00D75A9D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ins w:id="9" w:author="ancifirovaja" w:date="2018-09-20T11:30:00Z">
        <w:r>
          <w:rPr>
            <w:rFonts w:ascii="Times New Roman" w:hAnsi="Times New Roman" w:cs="Times New Roman"/>
            <w:sz w:val="24"/>
            <w:szCs w:val="24"/>
          </w:rPr>
          <w:t>Для кого требуется услуга: Петров Иван Иванович</w:t>
        </w:r>
      </w:ins>
    </w:p>
    <w:p w:rsidR="00B71B20" w:rsidRP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 xml:space="preserve">Должность: </w:t>
      </w:r>
      <w:commentRangeStart w:id="10"/>
      <w:r w:rsidRPr="00B71B20">
        <w:rPr>
          <w:rFonts w:ascii="Times New Roman" w:hAnsi="Times New Roman" w:cs="Times New Roman"/>
          <w:sz w:val="24"/>
          <w:szCs w:val="24"/>
          <w:highlight w:val="yellow"/>
        </w:rPr>
        <w:t>Начальник сектора</w:t>
      </w:r>
      <w:commentRangeEnd w:id="10"/>
      <w:r w:rsidR="00D75A9D">
        <w:rPr>
          <w:rStyle w:val="a6"/>
        </w:rPr>
        <w:commentReference w:id="10"/>
      </w:r>
    </w:p>
    <w:p w:rsidR="00B71B20" w:rsidRP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 xml:space="preserve">Телефон: </w:t>
      </w:r>
      <w:commentRangeStart w:id="11"/>
      <w:r w:rsidRPr="00B71B20">
        <w:rPr>
          <w:rFonts w:ascii="Times New Roman" w:hAnsi="Times New Roman" w:cs="Times New Roman"/>
          <w:sz w:val="24"/>
          <w:szCs w:val="24"/>
          <w:highlight w:val="yellow"/>
        </w:rPr>
        <w:t>(812)</w:t>
      </w:r>
      <w:r w:rsidR="006112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71B20">
        <w:rPr>
          <w:rFonts w:ascii="Times New Roman" w:hAnsi="Times New Roman" w:cs="Times New Roman"/>
          <w:sz w:val="24"/>
          <w:szCs w:val="24"/>
          <w:highlight w:val="yellow"/>
        </w:rPr>
        <w:t>342</w:t>
      </w:r>
      <w:r w:rsidR="006112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71B20">
        <w:rPr>
          <w:rFonts w:ascii="Times New Roman" w:hAnsi="Times New Roman" w:cs="Times New Roman"/>
          <w:sz w:val="24"/>
          <w:szCs w:val="24"/>
          <w:highlight w:val="yellow"/>
        </w:rPr>
        <w:t>22</w:t>
      </w:r>
      <w:r w:rsidR="006112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71B20">
        <w:rPr>
          <w:rFonts w:ascii="Times New Roman" w:hAnsi="Times New Roman" w:cs="Times New Roman"/>
          <w:sz w:val="24"/>
          <w:szCs w:val="24"/>
          <w:highlight w:val="yellow"/>
        </w:rPr>
        <w:t>22</w:t>
      </w:r>
      <w:commentRangeEnd w:id="11"/>
      <w:r w:rsidR="00D75A9D">
        <w:rPr>
          <w:rStyle w:val="a6"/>
        </w:rPr>
        <w:commentReference w:id="11"/>
      </w:r>
    </w:p>
    <w:p w:rsidR="00B71B20" w:rsidRDefault="00B71B20" w:rsidP="00B71B20">
      <w:pPr>
        <w:pStyle w:val="a5"/>
        <w:numPr>
          <w:ilvl w:val="0"/>
          <w:numId w:val="2"/>
        </w:numPr>
        <w:rPr>
          <w:ins w:id="12" w:author="ancifirovaja" w:date="2018-09-20T11:32:00Z"/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 xml:space="preserve">Адрес электронной почты: </w:t>
      </w:r>
      <w:ins w:id="13" w:author="ancifirovaja" w:date="2018-09-20T11:32:00Z">
        <w:r w:rsidR="00E83D23">
          <w:rPr>
            <w:rFonts w:ascii="Times New Roman" w:hAnsi="Times New Roman" w:cs="Times New Roman"/>
            <w:sz w:val="24"/>
            <w:szCs w:val="24"/>
            <w:highlight w:val="yellow"/>
          </w:rPr>
          <w:fldChar w:fldCharType="begin"/>
        </w:r>
        <w:r w:rsidR="00D75A9D">
          <w:rPr>
            <w:rFonts w:ascii="Times New Roman" w:hAnsi="Times New Roman" w:cs="Times New Roman"/>
            <w:sz w:val="24"/>
            <w:szCs w:val="24"/>
            <w:highlight w:val="yellow"/>
          </w:rPr>
          <w:instrText xml:space="preserve"> HYPERLINK "mailto:</w:instrText>
        </w:r>
      </w:ins>
      <w:r w:rsidR="00D75A9D" w:rsidRPr="00B71B20">
        <w:rPr>
          <w:rFonts w:ascii="Times New Roman" w:hAnsi="Times New Roman" w:cs="Times New Roman"/>
          <w:sz w:val="24"/>
          <w:szCs w:val="24"/>
          <w:highlight w:val="yellow"/>
        </w:rPr>
        <w:instrText>moscovpv@rzd.ru</w:instrText>
      </w:r>
      <w:ins w:id="14" w:author="ancifirovaja" w:date="2018-09-20T11:32:00Z">
        <w:r w:rsidR="00D75A9D">
          <w:rPr>
            <w:rFonts w:ascii="Times New Roman" w:hAnsi="Times New Roman" w:cs="Times New Roman"/>
            <w:sz w:val="24"/>
            <w:szCs w:val="24"/>
            <w:highlight w:val="yellow"/>
          </w:rPr>
          <w:instrText xml:space="preserve">" </w:instrText>
        </w:r>
        <w:r w:rsidR="00E83D23">
          <w:rPr>
            <w:rFonts w:ascii="Times New Roman" w:hAnsi="Times New Roman" w:cs="Times New Roman"/>
            <w:sz w:val="24"/>
            <w:szCs w:val="24"/>
            <w:highlight w:val="yellow"/>
          </w:rPr>
          <w:fldChar w:fldCharType="separate"/>
        </w:r>
      </w:ins>
      <w:commentRangeStart w:id="15"/>
      <w:r w:rsidR="00D75A9D" w:rsidRPr="004B3A27">
        <w:rPr>
          <w:rStyle w:val="ad"/>
          <w:rFonts w:ascii="Times New Roman" w:hAnsi="Times New Roman" w:cs="Times New Roman"/>
          <w:sz w:val="24"/>
          <w:szCs w:val="24"/>
          <w:highlight w:val="yellow"/>
        </w:rPr>
        <w:t>moscovpv@rzd.ru</w:t>
      </w:r>
      <w:commentRangeEnd w:id="15"/>
      <w:ins w:id="16" w:author="ancifirovaja" w:date="2018-09-20T11:32:00Z">
        <w:r w:rsidR="00E83D23">
          <w:rPr>
            <w:rFonts w:ascii="Times New Roman" w:hAnsi="Times New Roman" w:cs="Times New Roman"/>
            <w:sz w:val="24"/>
            <w:szCs w:val="24"/>
            <w:highlight w:val="yellow"/>
          </w:rPr>
          <w:fldChar w:fldCharType="end"/>
        </w:r>
      </w:ins>
      <w:r w:rsidR="00D75A9D">
        <w:rPr>
          <w:rStyle w:val="a6"/>
        </w:rPr>
        <w:commentReference w:id="15"/>
      </w:r>
    </w:p>
    <w:p w:rsidR="00D75A9D" w:rsidRDefault="00D75A9D" w:rsidP="00B71B20">
      <w:pPr>
        <w:pStyle w:val="a5"/>
        <w:numPr>
          <w:ilvl w:val="0"/>
          <w:numId w:val="2"/>
        </w:numPr>
        <w:rPr>
          <w:ins w:id="17" w:author="ancifirovaja" w:date="2018-09-20T11:32:00Z"/>
          <w:rFonts w:ascii="Times New Roman" w:hAnsi="Times New Roman" w:cs="Times New Roman"/>
          <w:sz w:val="24"/>
          <w:szCs w:val="24"/>
        </w:rPr>
      </w:pPr>
      <w:commentRangeStart w:id="18"/>
      <w:ins w:id="19" w:author="ancifirovaja" w:date="2018-09-20T11:32:00Z">
        <w:r>
          <w:rPr>
            <w:rFonts w:ascii="Times New Roman" w:hAnsi="Times New Roman" w:cs="Times New Roman"/>
            <w:sz w:val="24"/>
            <w:szCs w:val="24"/>
          </w:rPr>
          <w:t>Адрес установки</w:t>
        </w:r>
        <w:commentRangeEnd w:id="18"/>
        <w:r>
          <w:rPr>
            <w:rStyle w:val="a6"/>
          </w:rPr>
          <w:commentReference w:id="18"/>
        </w:r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:rsidR="00D75A9D" w:rsidRPr="00B71B20" w:rsidRDefault="00D75A9D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commentRangeStart w:id="20"/>
      <w:ins w:id="21" w:author="ancifirovaja" w:date="2018-09-20T11:32:00Z">
        <w:r>
          <w:rPr>
            <w:rFonts w:ascii="Times New Roman" w:hAnsi="Times New Roman" w:cs="Times New Roman"/>
            <w:sz w:val="24"/>
            <w:szCs w:val="24"/>
          </w:rPr>
          <w:t>Адрес переустановки:</w:t>
        </w:r>
      </w:ins>
      <w:commentRangeEnd w:id="20"/>
      <w:ins w:id="22" w:author="ancifirovaja" w:date="2018-09-20T11:33:00Z">
        <w:r>
          <w:rPr>
            <w:rStyle w:val="a6"/>
          </w:rPr>
          <w:commentReference w:id="20"/>
        </w:r>
      </w:ins>
    </w:p>
    <w:p w:rsidR="0073177B" w:rsidRDefault="0073177B" w:rsidP="00B71B20">
      <w:pPr>
        <w:pStyle w:val="a5"/>
        <w:numPr>
          <w:ilvl w:val="0"/>
          <w:numId w:val="2"/>
        </w:numPr>
        <w:rPr>
          <w:ins w:id="23" w:author="ancifirovaja" w:date="2018-09-20T11:3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согласования:</w:t>
      </w:r>
      <w:r w:rsidRPr="0073177B">
        <w:rPr>
          <w:rFonts w:ascii="Times New Roman" w:hAnsi="Times New Roman" w:cs="Times New Roman"/>
          <w:sz w:val="24"/>
          <w:szCs w:val="24"/>
          <w:highlight w:val="yellow"/>
        </w:rPr>
        <w:t>19.09.2018 г.</w:t>
      </w:r>
    </w:p>
    <w:p w:rsidR="00D75A9D" w:rsidRDefault="00D75A9D" w:rsidP="00B71B20">
      <w:pPr>
        <w:pStyle w:val="a5"/>
        <w:numPr>
          <w:ilvl w:val="0"/>
          <w:numId w:val="2"/>
        </w:numPr>
        <w:rPr>
          <w:ins w:id="24" w:author="ancifirovaja" w:date="2018-09-20T11:33:00Z"/>
          <w:rFonts w:ascii="Times New Roman" w:hAnsi="Times New Roman" w:cs="Times New Roman"/>
          <w:sz w:val="24"/>
          <w:szCs w:val="24"/>
        </w:rPr>
      </w:pPr>
      <w:commentRangeStart w:id="25"/>
      <w:ins w:id="26" w:author="ancifirovaja" w:date="2018-09-20T11:33:00Z">
        <w:r>
          <w:rPr>
            <w:rFonts w:ascii="Times New Roman" w:hAnsi="Times New Roman" w:cs="Times New Roman"/>
            <w:sz w:val="24"/>
            <w:szCs w:val="24"/>
          </w:rPr>
          <w:t>Подписал</w:t>
        </w:r>
      </w:ins>
      <w:ins w:id="27" w:author="ancifirovaja" w:date="2018-09-20T15:16:00Z">
        <w:r w:rsidR="005924EA">
          <w:rPr>
            <w:rFonts w:ascii="Times New Roman" w:hAnsi="Times New Roman" w:cs="Times New Roman"/>
            <w:sz w:val="24"/>
            <w:szCs w:val="24"/>
          </w:rPr>
          <w:t xml:space="preserve"> от заявителя</w:t>
        </w:r>
      </w:ins>
      <w:ins w:id="28" w:author="ancifirovaja" w:date="2018-09-20T11:33:00Z"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commentRangeEnd w:id="25"/>
        <w:r>
          <w:rPr>
            <w:rStyle w:val="a6"/>
          </w:rPr>
          <w:commentReference w:id="25"/>
        </w:r>
      </w:ins>
    </w:p>
    <w:p w:rsidR="00D75A9D" w:rsidRDefault="005924EA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ins w:id="29" w:author="ancifirovaja" w:date="2018-09-20T15:17:00Z">
        <w:r>
          <w:rPr>
            <w:rFonts w:ascii="Times New Roman" w:hAnsi="Times New Roman" w:cs="Times New Roman"/>
            <w:sz w:val="24"/>
            <w:szCs w:val="24"/>
          </w:rPr>
          <w:t>Утверждение</w:t>
        </w:r>
      </w:ins>
      <w:ins w:id="30" w:author="ancifirovaja" w:date="2018-09-20T15:16:00Z">
        <w:r>
          <w:rPr>
            <w:rFonts w:ascii="Times New Roman" w:hAnsi="Times New Roman" w:cs="Times New Roman"/>
            <w:sz w:val="24"/>
            <w:szCs w:val="24"/>
          </w:rPr>
          <w:t xml:space="preserve"> ЦСС</w:t>
        </w:r>
      </w:ins>
      <w:commentRangeStart w:id="31"/>
      <w:ins w:id="32" w:author="ancifirovaja" w:date="2018-09-20T11:33:00Z">
        <w:r w:rsidR="00D75A9D">
          <w:rPr>
            <w:rFonts w:ascii="Times New Roman" w:hAnsi="Times New Roman" w:cs="Times New Roman"/>
            <w:sz w:val="24"/>
            <w:szCs w:val="24"/>
          </w:rPr>
          <w:t>:</w:t>
        </w:r>
        <w:commentRangeEnd w:id="31"/>
        <w:r w:rsidR="00D75A9D">
          <w:rPr>
            <w:rStyle w:val="a6"/>
          </w:rPr>
          <w:commentReference w:id="31"/>
        </w:r>
      </w:ins>
    </w:p>
    <w:p w:rsidR="00FC062B" w:rsidRDefault="00FC062B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Комментарий к заявке: </w:t>
      </w:r>
      <w:r w:rsidRPr="00FC062B">
        <w:rPr>
          <w:rFonts w:ascii="Times New Roman" w:hAnsi="Times New Roman" w:cs="Times New Roman"/>
          <w:sz w:val="24"/>
          <w:szCs w:val="24"/>
          <w:highlight w:val="yellow"/>
        </w:rPr>
        <w:t>Комментарий</w:t>
      </w:r>
    </w:p>
    <w:p w:rsidR="00B71B20" w:rsidRP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>Дополнительное поле_1:</w:t>
      </w:r>
    </w:p>
    <w:p w:rsid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>Дополнительное поле_2:</w:t>
      </w:r>
    </w:p>
    <w:p w:rsidR="00B71B20" w:rsidRPr="00B71B20" w:rsidRDefault="00B71B20" w:rsidP="00B71B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поле_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</w:p>
    <w:p w:rsidR="00486A32" w:rsidRPr="00B71B20" w:rsidRDefault="00B71B20" w:rsidP="00B71B20">
      <w:pPr>
        <w:rPr>
          <w:rFonts w:ascii="Times New Roman" w:hAnsi="Times New Roman" w:cs="Times New Roman"/>
          <w:sz w:val="24"/>
          <w:szCs w:val="24"/>
        </w:rPr>
      </w:pPr>
      <w:r w:rsidRPr="00B71B20">
        <w:rPr>
          <w:rFonts w:ascii="Times New Roman" w:hAnsi="Times New Roman" w:cs="Times New Roman"/>
          <w:sz w:val="24"/>
          <w:szCs w:val="24"/>
        </w:rPr>
        <w:t>Сообщение сформировано автоматически, пожалуйста</w:t>
      </w:r>
      <w:bookmarkStart w:id="33" w:name="_GoBack"/>
      <w:bookmarkEnd w:id="33"/>
      <w:r w:rsidRPr="00B71B20">
        <w:rPr>
          <w:rFonts w:ascii="Times New Roman" w:hAnsi="Times New Roman" w:cs="Times New Roman"/>
          <w:sz w:val="24"/>
          <w:szCs w:val="24"/>
        </w:rPr>
        <w:t>, не отвечайте на него.</w:t>
      </w:r>
    </w:p>
    <w:sectPr w:rsidR="00486A32" w:rsidRPr="00B71B20" w:rsidSect="007A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В зависимости от вида услуги набор полей может меняться</w:t>
      </w:r>
    </w:p>
  </w:comment>
  <w:comment w:id="10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 xml:space="preserve">Тут </w:t>
      </w:r>
      <w:proofErr w:type="gramStart"/>
      <w:r>
        <w:t>д.б</w:t>
      </w:r>
      <w:proofErr w:type="gramEnd"/>
      <w:r>
        <w:t>. должность для кого</w:t>
      </w:r>
    </w:p>
  </w:comment>
  <w:comment w:id="11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Инициатора</w:t>
      </w:r>
    </w:p>
  </w:comment>
  <w:comment w:id="15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инициатора</w:t>
      </w:r>
    </w:p>
  </w:comment>
  <w:comment w:id="18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Вплоть до комнаты</w:t>
      </w:r>
    </w:p>
  </w:comment>
  <w:comment w:id="20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Это при смене адреса установки</w:t>
      </w:r>
    </w:p>
  </w:comment>
  <w:comment w:id="25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Руководитель подразделения пользователя</w:t>
      </w:r>
    </w:p>
  </w:comment>
  <w:comment w:id="31" w:author="ancifirovaja" w:date="2018-09-20T11:34:00Z" w:initials="a">
    <w:p w:rsidR="00D75A9D" w:rsidRDefault="00D75A9D">
      <w:pPr>
        <w:pStyle w:val="a7"/>
      </w:pPr>
      <w:r>
        <w:rPr>
          <w:rStyle w:val="a6"/>
        </w:rPr>
        <w:annotationRef/>
      </w:r>
      <w:r>
        <w:t>Руководитель ЦСС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586"/>
    <w:multiLevelType w:val="multilevel"/>
    <w:tmpl w:val="ABE2A2C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>
    <w:nsid w:val="3E0C0925"/>
    <w:multiLevelType w:val="hybridMultilevel"/>
    <w:tmpl w:val="EF3C5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B71B20"/>
    <w:rsid w:val="00486A32"/>
    <w:rsid w:val="005924EA"/>
    <w:rsid w:val="006112FF"/>
    <w:rsid w:val="0073177B"/>
    <w:rsid w:val="007A1D0C"/>
    <w:rsid w:val="00B71B20"/>
    <w:rsid w:val="00D75A9D"/>
    <w:rsid w:val="00E83D23"/>
    <w:rsid w:val="00FA4864"/>
    <w:rsid w:val="00FC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D0C"/>
  </w:style>
  <w:style w:type="paragraph" w:styleId="3">
    <w:name w:val="heading 3"/>
    <w:basedOn w:val="a"/>
    <w:link w:val="30"/>
    <w:uiPriority w:val="9"/>
    <w:qFormat/>
    <w:rsid w:val="00B71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1B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B71B20"/>
    <w:rPr>
      <w:i/>
      <w:iCs/>
    </w:rPr>
  </w:style>
  <w:style w:type="paragraph" w:styleId="a4">
    <w:name w:val="Normal (Web)"/>
    <w:basedOn w:val="a"/>
    <w:uiPriority w:val="99"/>
    <w:semiHidden/>
    <w:unhideWhenUsed/>
    <w:rsid w:val="00B7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1B2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75A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75A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75A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75A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75A9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7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5A9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D75A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Konovalova Elvira</dc:creator>
  <cp:lastModifiedBy>ancifirovaja</cp:lastModifiedBy>
  <cp:revision>2</cp:revision>
  <dcterms:created xsi:type="dcterms:W3CDTF">2018-09-20T12:17:00Z</dcterms:created>
  <dcterms:modified xsi:type="dcterms:W3CDTF">2018-09-20T12:17:00Z</dcterms:modified>
</cp:coreProperties>
</file>